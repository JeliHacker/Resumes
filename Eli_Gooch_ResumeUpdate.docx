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E97CA" w14:textId="00EFC474" w:rsidR="00833502" w:rsidRPr="00E4713A" w:rsidRDefault="00134198" w:rsidP="0013419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4713A">
        <w:rPr>
          <w:rFonts w:ascii="Times New Roman" w:hAnsi="Times New Roman" w:cs="Times New Roman"/>
          <w:b/>
          <w:bCs/>
          <w:sz w:val="36"/>
          <w:szCs w:val="36"/>
        </w:rPr>
        <w:t>James “Eli” Gooch</w:t>
      </w:r>
    </w:p>
    <w:p w14:paraId="09503DA2" w14:textId="1118E4F4" w:rsidR="00134198" w:rsidRDefault="00134198" w:rsidP="00134198">
      <w:pPr>
        <w:jc w:val="center"/>
        <w:rPr>
          <w:rFonts w:ascii="Times New Roman" w:hAnsi="Times New Roman" w:cs="Times New Roman"/>
          <w:color w:val="000000" w:themeColor="text1"/>
          <w:szCs w:val="32"/>
        </w:rPr>
      </w:pPr>
      <w:r w:rsidRPr="00E4713A">
        <w:rPr>
          <w:rFonts w:ascii="Times New Roman" w:hAnsi="Times New Roman" w:cs="Times New Roman"/>
        </w:rPr>
        <w:t xml:space="preserve">859.319.0444 </w:t>
      </w:r>
      <w:r w:rsidRPr="00E4713A">
        <w:rPr>
          <w:rFonts w:ascii="Times New Roman" w:hAnsi="Times New Roman" w:cs="Times New Roman"/>
          <w:color w:val="000000" w:themeColor="text1"/>
          <w:szCs w:val="32"/>
        </w:rPr>
        <w:sym w:font="Symbol" w:char="F0B7"/>
      </w:r>
      <w:r w:rsidRPr="00E4713A">
        <w:rPr>
          <w:rFonts w:ascii="Times New Roman" w:hAnsi="Times New Roman" w:cs="Times New Roman"/>
          <w:color w:val="000000" w:themeColor="text1"/>
          <w:szCs w:val="32"/>
        </w:rPr>
        <w:t xml:space="preserve"> </w:t>
      </w:r>
      <w:hyperlink r:id="rId5" w:history="1">
        <w:r w:rsidR="002C6DA1" w:rsidRPr="00E4713A">
          <w:rPr>
            <w:rStyle w:val="Hyperlink"/>
            <w:rFonts w:ascii="Times New Roman" w:hAnsi="Times New Roman" w:cs="Times New Roman"/>
            <w:szCs w:val="32"/>
          </w:rPr>
          <w:t>eli.gooch@centre.edu</w:t>
        </w:r>
      </w:hyperlink>
      <w:r w:rsidR="003D6868">
        <w:rPr>
          <w:rFonts w:ascii="Times New Roman" w:hAnsi="Times New Roman" w:cs="Times New Roman"/>
          <w:color w:val="000000" w:themeColor="text1"/>
          <w:szCs w:val="32"/>
        </w:rPr>
        <w:t xml:space="preserve"> </w:t>
      </w:r>
      <w:r w:rsidR="003D6868" w:rsidRPr="00E4713A">
        <w:rPr>
          <w:rFonts w:ascii="Times New Roman" w:hAnsi="Times New Roman" w:cs="Times New Roman"/>
          <w:color w:val="000000" w:themeColor="text1"/>
          <w:szCs w:val="32"/>
        </w:rPr>
        <w:sym w:font="Symbol" w:char="F0B7"/>
      </w:r>
      <w:r w:rsidR="003D6868">
        <w:rPr>
          <w:rFonts w:ascii="Times New Roman" w:hAnsi="Times New Roman" w:cs="Times New Roman"/>
          <w:color w:val="000000" w:themeColor="text1"/>
          <w:szCs w:val="32"/>
        </w:rPr>
        <w:t xml:space="preserve"> www.eligooch.com</w:t>
      </w:r>
    </w:p>
    <w:p w14:paraId="1719FA45" w14:textId="77777777" w:rsidR="00E4713A" w:rsidRPr="00E4713A" w:rsidRDefault="00E4713A" w:rsidP="00134198">
      <w:pPr>
        <w:jc w:val="center"/>
        <w:rPr>
          <w:rFonts w:ascii="Times New Roman" w:hAnsi="Times New Roman" w:cs="Times New Roman"/>
          <w:color w:val="000000" w:themeColor="text1"/>
          <w:szCs w:val="32"/>
        </w:rPr>
      </w:pPr>
    </w:p>
    <w:p w14:paraId="233B1ED1" w14:textId="4232119F" w:rsidR="00134198" w:rsidRDefault="00134198" w:rsidP="00134198">
      <w:pPr>
        <w:rPr>
          <w:rFonts w:ascii="Times New Roman" w:hAnsi="Times New Roman" w:cs="Times New Roman"/>
          <w:color w:val="000000" w:themeColor="text1"/>
          <w:sz w:val="15"/>
          <w:szCs w:val="32"/>
        </w:rPr>
      </w:pPr>
    </w:p>
    <w:p w14:paraId="15DAE851" w14:textId="77777777" w:rsidR="00870A9C" w:rsidRPr="00E4713A" w:rsidRDefault="00870A9C" w:rsidP="00134198">
      <w:pPr>
        <w:rPr>
          <w:rFonts w:ascii="Times New Roman" w:hAnsi="Times New Roman" w:cs="Times New Roman"/>
          <w:color w:val="000000" w:themeColor="text1"/>
          <w:sz w:val="15"/>
          <w:szCs w:val="32"/>
        </w:rPr>
      </w:pPr>
    </w:p>
    <w:tbl>
      <w:tblPr>
        <w:tblStyle w:val="TableGrid"/>
        <w:tblpPr w:leftFromText="180" w:rightFromText="180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9360"/>
      </w:tblGrid>
      <w:tr w:rsidR="00134198" w:rsidRPr="00E4713A" w14:paraId="36038216" w14:textId="77777777" w:rsidTr="00581B38">
        <w:trPr>
          <w:trHeight w:val="240"/>
        </w:trPr>
        <w:tc>
          <w:tcPr>
            <w:tcW w:w="10758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2E19FCC9" w14:textId="77777777" w:rsidR="00134198" w:rsidRPr="00E4713A" w:rsidRDefault="00134198" w:rsidP="00581B38">
            <w:pPr>
              <w:tabs>
                <w:tab w:val="left" w:pos="2799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2"/>
              </w:rPr>
            </w:pPr>
            <w:r w:rsidRPr="00E4713A"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2"/>
              </w:rPr>
              <w:t>Education</w:t>
            </w:r>
          </w:p>
        </w:tc>
      </w:tr>
    </w:tbl>
    <w:p w14:paraId="3FA26261" w14:textId="77777777" w:rsidR="00134198" w:rsidRPr="00E4713A" w:rsidRDefault="00134198" w:rsidP="00134198">
      <w:pPr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</w:p>
    <w:p w14:paraId="298CB864" w14:textId="03ABAA74" w:rsidR="002C6DA1" w:rsidRPr="006C54E2" w:rsidRDefault="00134198" w:rsidP="00134198">
      <w:pPr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Centre College        </w:t>
      </w:r>
      <w:r w:rsidR="002C6DA1"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                                                     </w:t>
      </w:r>
      <w:r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</w:t>
      </w:r>
      <w:commentRangeStart w:id="0"/>
      <w:r w:rsidR="002C6DA1"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>Danville, KY</w:t>
      </w:r>
      <w:commentRangeEnd w:id="0"/>
      <w:r w:rsidR="006C54E2">
        <w:rPr>
          <w:rStyle w:val="CommentReference"/>
        </w:rPr>
        <w:commentReference w:id="0"/>
      </w:r>
      <w:del w:id="1" w:author="Eli Gooch" w:date="2022-04-21T19:37:00Z">
        <w:r w:rsidR="002C6DA1" w:rsidRPr="00E4713A" w:rsidDel="006C54E2">
          <w:rPr>
            <w:rFonts w:ascii="Times New Roman" w:hAnsi="Times New Roman" w:cs="Times New Roman"/>
            <w:color w:val="000000" w:themeColor="text1"/>
            <w:sz w:val="28"/>
            <w:szCs w:val="32"/>
          </w:rPr>
          <w:delText xml:space="preserve"> </w:delText>
        </w:r>
        <w:r w:rsidR="00E4713A" w:rsidRPr="00E4713A" w:rsidDel="006C54E2">
          <w:rPr>
            <w:rFonts w:ascii="Times New Roman" w:hAnsi="Times New Roman" w:cs="Times New Roman"/>
            <w:color w:val="000000" w:themeColor="text1"/>
            <w:sz w:val="28"/>
            <w:szCs w:val="32"/>
          </w:rPr>
          <w:delText xml:space="preserve">• </w:delText>
        </w:r>
        <w:r w:rsidR="002C6DA1" w:rsidRPr="00E4713A" w:rsidDel="006C54E2">
          <w:rPr>
            <w:rFonts w:ascii="Times New Roman" w:hAnsi="Times New Roman" w:cs="Times New Roman"/>
            <w:color w:val="000000" w:themeColor="text1"/>
            <w:sz w:val="28"/>
            <w:szCs w:val="32"/>
          </w:rPr>
          <w:delText>2019-2023</w:delText>
        </w:r>
      </w:del>
    </w:p>
    <w:p w14:paraId="7B571C64" w14:textId="2AFAE1C2" w:rsidR="00134198" w:rsidRDefault="006C54E2" w:rsidP="006C54E2">
      <w:pPr>
        <w:rPr>
          <w:ins w:id="2" w:author="Eli Gooch" w:date="2022-04-21T19:35:00Z"/>
          <w:rFonts w:ascii="Times New Roman" w:hAnsi="Times New Roman" w:cs="Times New Roman"/>
          <w:b/>
          <w:i/>
          <w:color w:val="000000" w:themeColor="text1"/>
        </w:rPr>
      </w:pPr>
      <w:ins w:id="3" w:author="Eli Gooch" w:date="2022-04-21T19:35:00Z">
        <w:r>
          <w:rPr>
            <w:rFonts w:ascii="Times New Roman" w:hAnsi="Times New Roman" w:cs="Times New Roman"/>
            <w:b/>
            <w:i/>
            <w:color w:val="000000" w:themeColor="text1"/>
          </w:rPr>
          <w:t xml:space="preserve">Bachelor of Science in </w:t>
        </w:r>
      </w:ins>
      <w:r w:rsidR="00134198" w:rsidRPr="00E4713A">
        <w:rPr>
          <w:rFonts w:ascii="Times New Roman" w:hAnsi="Times New Roman" w:cs="Times New Roman"/>
          <w:b/>
          <w:i/>
          <w:color w:val="000000" w:themeColor="text1"/>
        </w:rPr>
        <w:t>Computer Science</w:t>
      </w:r>
      <w:ins w:id="4" w:author="Eli Gooch" w:date="2022-04-21T19:35:00Z">
        <w:r>
          <w:rPr>
            <w:rFonts w:ascii="Times New Roman" w:hAnsi="Times New Roman" w:cs="Times New Roman"/>
            <w:b/>
            <w:i/>
            <w:color w:val="000000" w:themeColor="text1"/>
          </w:rPr>
          <w:t xml:space="preserve"> and </w:t>
        </w:r>
      </w:ins>
      <w:del w:id="5" w:author="Eli Gooch" w:date="2022-04-21T19:35:00Z">
        <w:r w:rsidR="00134198" w:rsidRPr="00E4713A" w:rsidDel="006C54E2">
          <w:rPr>
            <w:rFonts w:ascii="Times New Roman" w:hAnsi="Times New Roman" w:cs="Times New Roman"/>
            <w:b/>
            <w:i/>
            <w:color w:val="000000" w:themeColor="text1"/>
          </w:rPr>
          <w:delText>,</w:delText>
        </w:r>
      </w:del>
      <w:r w:rsidR="00134198" w:rsidRPr="00E4713A">
        <w:rPr>
          <w:rFonts w:ascii="Times New Roman" w:hAnsi="Times New Roman" w:cs="Times New Roman"/>
          <w:b/>
          <w:i/>
          <w:color w:val="000000" w:themeColor="text1"/>
        </w:rPr>
        <w:t xml:space="preserve"> Economics and Finance</w:t>
      </w:r>
    </w:p>
    <w:p w14:paraId="3E3BA654" w14:textId="4DE0DF82" w:rsidR="006C54E2" w:rsidRPr="006C54E2" w:rsidRDefault="006C54E2" w:rsidP="006C54E2">
      <w:pPr>
        <w:rPr>
          <w:rFonts w:ascii="Times New Roman" w:hAnsi="Times New Roman" w:cs="Times New Roman"/>
          <w:b/>
          <w:iCs/>
          <w:color w:val="000000" w:themeColor="text1"/>
          <w:rPrChange w:id="6" w:author="Eli Gooch" w:date="2022-04-21T19:36:00Z">
            <w:rPr>
              <w:rFonts w:ascii="Times New Roman" w:hAnsi="Times New Roman" w:cs="Times New Roman"/>
              <w:b/>
              <w:i/>
              <w:color w:val="000000" w:themeColor="text1"/>
            </w:rPr>
          </w:rPrChange>
        </w:rPr>
      </w:pPr>
      <w:ins w:id="7" w:author="Eli Gooch" w:date="2022-04-21T19:36:00Z">
        <w:r>
          <w:rPr>
            <w:rFonts w:ascii="Times New Roman" w:hAnsi="Times New Roman" w:cs="Times New Roman"/>
            <w:b/>
            <w:iCs/>
            <w:color w:val="000000" w:themeColor="text1"/>
          </w:rPr>
          <w:t>Expected Date of Graduation: May 2023</w:t>
        </w:r>
      </w:ins>
    </w:p>
    <w:p w14:paraId="57E929A7" w14:textId="41474CFE" w:rsidR="00134198" w:rsidRPr="00E4713A" w:rsidRDefault="00134198" w:rsidP="001341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Member of the Epsilon chapter of Beta Theta Pi, </w:t>
      </w:r>
      <w:r w:rsidR="00F037FC"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>Dean</w:t>
      </w:r>
      <w:r w:rsidR="00870A9C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F037FC"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</w:t>
      </w:r>
      <w:r w:rsidR="00870A9C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F037FC"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>ist 2019</w:t>
      </w:r>
      <w:r w:rsidR="00A04CE5">
        <w:rPr>
          <w:rFonts w:ascii="Times New Roman" w:hAnsi="Times New Roman" w:cs="Times New Roman"/>
          <w:color w:val="000000" w:themeColor="text1"/>
          <w:sz w:val="24"/>
          <w:szCs w:val="24"/>
        </w:rPr>
        <w:t>-2020</w:t>
      </w:r>
    </w:p>
    <w:p w14:paraId="683245A8" w14:textId="73611082" w:rsidR="00134198" w:rsidRPr="00747659" w:rsidRDefault="00F037FC" w:rsidP="001341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>Faculty Scholarship Recipient</w:t>
      </w:r>
    </w:p>
    <w:p w14:paraId="6D335994" w14:textId="781DC23C" w:rsidR="00E53168" w:rsidRPr="00E4713A" w:rsidRDefault="00E53168" w:rsidP="00134198">
      <w:pPr>
        <w:rPr>
          <w:rFonts w:ascii="Times New Roman" w:hAnsi="Times New Roman" w:cs="Times New Roman"/>
          <w:b/>
          <w:color w:val="000000" w:themeColor="text1"/>
          <w:sz w:val="22"/>
          <w:szCs w:val="32"/>
        </w:rPr>
      </w:pPr>
      <w:ins w:id="8" w:author="Eli Gooch" w:date="2022-04-28T14:52:00Z">
        <w:r>
          <w:rPr>
            <w:rFonts w:ascii="Times New Roman" w:hAnsi="Times New Roman" w:cs="Times New Roman"/>
            <w:b/>
            <w:color w:val="000000" w:themeColor="text1"/>
            <w:sz w:val="22"/>
            <w:szCs w:val="32"/>
          </w:rPr>
          <w:t xml:space="preserve">Relevant Courses: Algorithms, </w:t>
        </w:r>
      </w:ins>
    </w:p>
    <w:tbl>
      <w:tblPr>
        <w:tblStyle w:val="TableGrid"/>
        <w:tblpPr w:leftFromText="180" w:rightFromText="180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9360"/>
      </w:tblGrid>
      <w:tr w:rsidR="00E4713A" w:rsidRPr="00E4713A" w14:paraId="183D974C" w14:textId="77777777" w:rsidTr="00581B38">
        <w:trPr>
          <w:trHeight w:val="240"/>
        </w:trPr>
        <w:tc>
          <w:tcPr>
            <w:tcW w:w="10758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6B5E35A9" w14:textId="6C00E03C" w:rsidR="00E4713A" w:rsidRPr="00E4713A" w:rsidRDefault="00E4713A" w:rsidP="00581B38">
            <w:pPr>
              <w:tabs>
                <w:tab w:val="left" w:pos="2799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2"/>
              </w:rPr>
              <w:t>Work Experience</w:t>
            </w:r>
          </w:p>
        </w:tc>
      </w:tr>
    </w:tbl>
    <w:p w14:paraId="5B8E06C3" w14:textId="78A74964" w:rsidR="00F037FC" w:rsidRDefault="00F037FC" w:rsidP="00134198">
      <w:pPr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</w:p>
    <w:p w14:paraId="44B77B3D" w14:textId="77777777" w:rsidR="00E4713A" w:rsidRPr="00E4713A" w:rsidRDefault="00E4713A" w:rsidP="00134198">
      <w:pPr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</w:p>
    <w:p w14:paraId="1937D2AA" w14:textId="58C03BF6" w:rsidR="00134198" w:rsidRPr="00E4713A" w:rsidRDefault="00F037FC" w:rsidP="00134198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Centre Library</w:t>
      </w:r>
      <w:r w:rsidR="00134198"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    </w:t>
      </w:r>
      <w:r w:rsidR="00E4713A"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                                                 </w:t>
      </w:r>
      <w:r w:rsidR="00EE4C16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 </w:t>
      </w:r>
      <w:r w:rsidR="00E4713A"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>September 2019 – Ma</w:t>
      </w:r>
      <w:r w:rsidR="00A04CE5">
        <w:rPr>
          <w:rFonts w:ascii="Times New Roman" w:hAnsi="Times New Roman" w:cs="Times New Roman"/>
          <w:color w:val="000000" w:themeColor="text1"/>
          <w:sz w:val="28"/>
          <w:szCs w:val="32"/>
        </w:rPr>
        <w:t>y</w:t>
      </w:r>
      <w:r w:rsidR="00E4713A"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202</w:t>
      </w:r>
      <w:r w:rsidR="006E4CAA">
        <w:rPr>
          <w:rFonts w:ascii="Times New Roman" w:hAnsi="Times New Roman" w:cs="Times New Roman"/>
          <w:color w:val="000000" w:themeColor="text1"/>
          <w:sz w:val="28"/>
          <w:szCs w:val="32"/>
        </w:rPr>
        <w:t>2</w:t>
      </w:r>
      <w:r w:rsidR="00134198"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                                                                                       </w:t>
      </w:r>
      <w:r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</w:p>
    <w:p w14:paraId="108078A4" w14:textId="2BA0E247" w:rsidR="00896EAA" w:rsidRPr="00E4713A" w:rsidRDefault="00896EAA" w:rsidP="00134198">
      <w:pPr>
        <w:rPr>
          <w:rFonts w:ascii="Times New Roman" w:hAnsi="Times New Roman" w:cs="Times New Roman"/>
          <w:i/>
          <w:iCs/>
          <w:color w:val="000000" w:themeColor="text1"/>
          <w:sz w:val="28"/>
          <w:szCs w:val="32"/>
        </w:rPr>
      </w:pPr>
      <w:r w:rsidRPr="00E4713A">
        <w:rPr>
          <w:rFonts w:ascii="Times New Roman" w:hAnsi="Times New Roman" w:cs="Times New Roman"/>
          <w:i/>
          <w:iCs/>
          <w:color w:val="000000" w:themeColor="text1"/>
          <w:sz w:val="28"/>
          <w:szCs w:val="32"/>
        </w:rPr>
        <w:t>Archives Assistant</w:t>
      </w:r>
    </w:p>
    <w:p w14:paraId="3F1CCECB" w14:textId="447F8E57" w:rsidR="006738DD" w:rsidRPr="001F1B4C" w:rsidRDefault="006738DD" w:rsidP="00673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>File</w:t>
      </w:r>
      <w:r w:rsidR="00896EAA"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historic</w:t>
      </w:r>
      <w:r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>al</w:t>
      </w:r>
      <w:r w:rsidR="00896EAA"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documents</w:t>
      </w:r>
    </w:p>
    <w:p w14:paraId="4CBD1B4F" w14:textId="49FBBAD8" w:rsidR="006738DD" w:rsidRPr="001F1B4C" w:rsidRDefault="006738DD" w:rsidP="00673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commentRangeStart w:id="9"/>
      <w:r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Responsible for </w:t>
      </w:r>
      <w:commentRangeEnd w:id="9"/>
      <w:r w:rsidR="006C54E2">
        <w:rPr>
          <w:rStyle w:val="CommentReference"/>
        </w:rPr>
        <w:commentReference w:id="9"/>
      </w:r>
      <w:r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securing the rare book and </w:t>
      </w:r>
      <w:commentRangeStart w:id="10"/>
      <w:r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>archive room</w:t>
      </w:r>
      <w:commentRangeEnd w:id="10"/>
      <w:r w:rsidR="006C54E2">
        <w:rPr>
          <w:rStyle w:val="CommentReference"/>
        </w:rPr>
        <w:commentReference w:id="10"/>
      </w:r>
    </w:p>
    <w:p w14:paraId="4A91100E" w14:textId="77777777" w:rsidR="006738DD" w:rsidRPr="001F1B4C" w:rsidRDefault="006738DD" w:rsidP="006738DD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1D8D2B70" w14:textId="207C1862" w:rsidR="001F1B4C" w:rsidRPr="001F1B4C" w:rsidRDefault="001F1B4C" w:rsidP="006738D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1B4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Shift Manager/</w:t>
      </w:r>
      <w:r w:rsidR="00896EAA" w:rsidRPr="001F1B4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Circulation Desk Worker</w:t>
      </w:r>
      <w:r w:rsidR="00134198" w:rsidRPr="001F1B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7652E1F" w14:textId="17B1669A" w:rsidR="006738DD" w:rsidRPr="001F1B4C" w:rsidRDefault="001F1B4C" w:rsidP="00673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>Occasionally responsible for closing the library in coordination with the Department of Public Safety</w:t>
      </w:r>
    </w:p>
    <w:p w14:paraId="569EADBD" w14:textId="52E67B8E" w:rsidR="001F1B4C" w:rsidRPr="001F1B4C" w:rsidRDefault="001F1B4C" w:rsidP="001F1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>Shelving and returning books and digital media</w:t>
      </w:r>
    </w:p>
    <w:p w14:paraId="09960BFE" w14:textId="07491C1E" w:rsidR="00134198" w:rsidRPr="001F1B4C" w:rsidRDefault="00134198" w:rsidP="00673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General customer service </w:t>
      </w:r>
      <w:r w:rsidR="006738DD"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>– checking out material</w:t>
      </w:r>
      <w:r w:rsidR="00E4713A"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</w:p>
    <w:p w14:paraId="48619820" w14:textId="77777777" w:rsidR="001F1B4C" w:rsidRPr="00E4713A" w:rsidRDefault="001F1B4C" w:rsidP="001F1B4C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15D55F" w14:textId="77777777" w:rsidR="001F1B4C" w:rsidRPr="00E4713A" w:rsidRDefault="001F1B4C" w:rsidP="001F1B4C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32"/>
        </w:rPr>
        <w:t>Safety Effects</w:t>
      </w:r>
      <w:r w:rsidRPr="00EE4C16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, LLC</w:t>
      </w:r>
      <w:r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           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ab/>
      </w:r>
      <w:commentRangeStart w:id="11"/>
      <w:r>
        <w:rPr>
          <w:rFonts w:ascii="Times New Roman" w:hAnsi="Times New Roman" w:cs="Times New Roman"/>
          <w:color w:val="000000" w:themeColor="text1"/>
          <w:sz w:val="28"/>
          <w:szCs w:val="32"/>
        </w:rPr>
        <w:t>July</w:t>
      </w:r>
      <w:r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>August</w:t>
      </w:r>
      <w:r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202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>1</w:t>
      </w:r>
      <w:commentRangeEnd w:id="11"/>
      <w:r w:rsidR="006C54E2">
        <w:rPr>
          <w:rStyle w:val="CommentReference"/>
        </w:rPr>
        <w:commentReference w:id="11"/>
      </w:r>
      <w:r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                                               </w:t>
      </w:r>
    </w:p>
    <w:p w14:paraId="57A77DDE" w14:textId="77777777" w:rsidR="001F1B4C" w:rsidRPr="00E4713A" w:rsidRDefault="001F1B4C" w:rsidP="001F1B4C">
      <w:pPr>
        <w:rPr>
          <w:rFonts w:ascii="Times New Roman" w:hAnsi="Times New Roman" w:cs="Times New Roman"/>
          <w:i/>
          <w:iCs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32"/>
        </w:rPr>
        <w:t>Production Manager</w:t>
      </w:r>
    </w:p>
    <w:p w14:paraId="4F949E1D" w14:textId="77777777" w:rsidR="001F1B4C" w:rsidRDefault="001F1B4C" w:rsidP="001F1B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2"/>
        </w:rPr>
      </w:pPr>
      <w:commentRangeStart w:id="12"/>
      <w:r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Managed </w:t>
      </w:r>
      <w:commentRangeEnd w:id="12"/>
      <w:r w:rsidR="006C54E2">
        <w:rPr>
          <w:rStyle w:val="CommentReference"/>
        </w:rPr>
        <w:commentReference w:id="12"/>
      </w:r>
      <w:r>
        <w:rPr>
          <w:rFonts w:ascii="Times New Roman" w:hAnsi="Times New Roman" w:cs="Times New Roman"/>
          <w:color w:val="000000" w:themeColor="text1"/>
          <w:sz w:val="28"/>
          <w:szCs w:val="22"/>
        </w:rPr>
        <w:t>operations with three supervisors</w:t>
      </w:r>
    </w:p>
    <w:p w14:paraId="1382B107" w14:textId="2307501B" w:rsidR="001F1B4C" w:rsidRDefault="001F1B4C" w:rsidP="001F1B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2"/>
        </w:rPr>
      </w:pPr>
      <w:r>
        <w:rPr>
          <w:rFonts w:ascii="Times New Roman" w:hAnsi="Times New Roman" w:cs="Times New Roman"/>
          <w:color w:val="000000" w:themeColor="text1"/>
          <w:sz w:val="28"/>
          <w:szCs w:val="22"/>
        </w:rPr>
        <w:t>Operating specialized equipment to create custom product</w:t>
      </w:r>
    </w:p>
    <w:p w14:paraId="59F61D79" w14:textId="77777777" w:rsidR="001F1B4C" w:rsidRPr="00E4713A" w:rsidRDefault="001F1B4C" w:rsidP="006738DD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3CF31CA" w14:textId="73A69C2E" w:rsidR="00BC767C" w:rsidRPr="00E4713A" w:rsidRDefault="006738DD" w:rsidP="006738DD">
      <w:pPr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Montgomery Brothers Contracting, Inc. </w:t>
      </w:r>
      <w:r w:rsidR="00BC767C"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    </w:t>
      </w:r>
      <w:r w:rsidR="00E4713A"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                            </w:t>
      </w:r>
      <w:r w:rsidR="00E4713A" w:rsidRPr="00E4713A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 xml:space="preserve">May – June 2020                                                                                    </w:t>
      </w:r>
      <w:r w:rsidR="009E5BF6"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BC767C"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      </w:t>
      </w:r>
    </w:p>
    <w:p w14:paraId="7400712D" w14:textId="67FED92E" w:rsidR="009E5BF6" w:rsidRPr="00E4713A" w:rsidRDefault="009E5BF6" w:rsidP="009E5B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713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Grounds Maintenance</w:t>
      </w:r>
    </w:p>
    <w:p w14:paraId="3ADFCE33" w14:textId="281226B6" w:rsidR="00134198" w:rsidRDefault="009E5BF6" w:rsidP="009E5BF6">
      <w:pPr>
        <w:pStyle w:val="ListParagraph"/>
        <w:numPr>
          <w:ilvl w:val="0"/>
          <w:numId w:val="2"/>
        </w:numPr>
        <w:rPr>
          <w:ins w:id="13" w:author="Eli Gooch" w:date="2022-04-21T19:41:00Z"/>
          <w:rFonts w:ascii="Times New Roman" w:hAnsi="Times New Roman" w:cs="Times New Roman"/>
          <w:color w:val="000000" w:themeColor="text1"/>
          <w:sz w:val="28"/>
          <w:szCs w:val="28"/>
        </w:rPr>
      </w:pPr>
      <w:r w:rsidRPr="001F1B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Maintenance of commercial and residential property </w:t>
      </w:r>
    </w:p>
    <w:p w14:paraId="5B63DDB2" w14:textId="2DADC58A" w:rsidR="006C54E2" w:rsidRDefault="006C54E2" w:rsidP="006C54E2">
      <w:pPr>
        <w:rPr>
          <w:ins w:id="14" w:author="Eli Gooch" w:date="2022-04-21T19:41:00Z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801A64" w14:textId="2E6B1C7E" w:rsidR="006C54E2" w:rsidRDefault="006C54E2" w:rsidP="006C54E2">
      <w:pPr>
        <w:rPr>
          <w:ins w:id="15" w:author="Eli Gooch" w:date="2022-04-21T19:41:00Z"/>
          <w:rFonts w:ascii="Times New Roman" w:hAnsi="Times New Roman" w:cs="Times New Roman"/>
          <w:color w:val="000000" w:themeColor="text1"/>
          <w:sz w:val="28"/>
          <w:szCs w:val="28"/>
        </w:rPr>
      </w:pPr>
      <w:ins w:id="16" w:author="Eli Gooch" w:date="2022-04-21T19:41:00Z">
        <w:r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Brainstorm: </w:t>
        </w:r>
      </w:ins>
    </w:p>
    <w:p w14:paraId="5E30E704" w14:textId="795558AA" w:rsidR="006C54E2" w:rsidRDefault="007922C4" w:rsidP="006C54E2">
      <w:pPr>
        <w:pStyle w:val="ListParagraph"/>
        <w:numPr>
          <w:ilvl w:val="0"/>
          <w:numId w:val="11"/>
        </w:numPr>
        <w:rPr>
          <w:ins w:id="17" w:author="Eli Gooch" w:date="2022-04-21T19:41:00Z"/>
          <w:rFonts w:ascii="Times New Roman" w:hAnsi="Times New Roman" w:cs="Times New Roman"/>
          <w:color w:val="000000" w:themeColor="text1"/>
          <w:sz w:val="28"/>
          <w:szCs w:val="28"/>
        </w:rPr>
      </w:pPr>
      <w:ins w:id="18" w:author="Eli Gooch" w:date="2022-04-21T19:50:00Z">
        <w:r>
          <w:rPr>
            <w:rFonts w:ascii="Times New Roman" w:hAnsi="Times New Roman" w:cs="Times New Roman"/>
            <w:color w:val="000000" w:themeColor="text1"/>
            <w:sz w:val="28"/>
            <w:szCs w:val="28"/>
          </w:rPr>
          <w:t>Vice President of Risk Management</w:t>
        </w:r>
      </w:ins>
    </w:p>
    <w:p w14:paraId="20B27FF0" w14:textId="73C1986C" w:rsidR="006C54E2" w:rsidRDefault="006C54E2" w:rsidP="006C54E2">
      <w:pPr>
        <w:pStyle w:val="ListParagraph"/>
        <w:numPr>
          <w:ilvl w:val="0"/>
          <w:numId w:val="11"/>
        </w:numPr>
        <w:rPr>
          <w:ins w:id="19" w:author="Eli Gooch" w:date="2022-04-21T19:42:00Z"/>
          <w:rFonts w:ascii="Times New Roman" w:hAnsi="Times New Roman" w:cs="Times New Roman"/>
          <w:color w:val="000000" w:themeColor="text1"/>
          <w:sz w:val="28"/>
          <w:szCs w:val="28"/>
        </w:rPr>
      </w:pPr>
      <w:ins w:id="20" w:author="Eli Gooch" w:date="2022-04-21T19:41:00Z">
        <w:r>
          <w:rPr>
            <w:rFonts w:ascii="Times New Roman" w:hAnsi="Times New Roman" w:cs="Times New Roman"/>
            <w:color w:val="000000" w:themeColor="text1"/>
            <w:sz w:val="28"/>
            <w:szCs w:val="28"/>
          </w:rPr>
          <w:t>E</w:t>
        </w:r>
      </w:ins>
      <w:ins w:id="21" w:author="Eli Gooch" w:date="2022-04-21T19:42:00Z">
        <w:r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sports </w:t>
        </w:r>
      </w:ins>
    </w:p>
    <w:p w14:paraId="6501675C" w14:textId="77777777" w:rsidR="006C54E2" w:rsidRPr="006C54E2" w:rsidRDefault="006C54E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rPrChange w:id="22" w:author="Eli Gooch" w:date="2022-04-21T19:41:00Z">
            <w:rPr/>
          </w:rPrChange>
        </w:rPr>
        <w:pPrChange w:id="23" w:author="Eli Gooch" w:date="2022-04-21T19:41:00Z">
          <w:pPr>
            <w:pStyle w:val="ListParagraph"/>
            <w:numPr>
              <w:numId w:val="2"/>
            </w:numPr>
            <w:ind w:left="360" w:hanging="360"/>
          </w:pPr>
        </w:pPrChange>
      </w:pPr>
    </w:p>
    <w:p w14:paraId="3472F31C" w14:textId="7E7A901B" w:rsidR="00134198" w:rsidRDefault="00134198" w:rsidP="002C6DA1">
      <w:pPr>
        <w:rPr>
          <w:ins w:id="24" w:author="Eli Gooch" w:date="2022-04-28T14:51:00Z"/>
          <w:rFonts w:ascii="Times New Roman" w:hAnsi="Times New Roman" w:cs="Times New Roman"/>
          <w:b/>
          <w:bCs/>
          <w:sz w:val="21"/>
          <w:szCs w:val="21"/>
        </w:rPr>
      </w:pPr>
    </w:p>
    <w:p w14:paraId="3EF746E2" w14:textId="2F67154F" w:rsidR="00E53168" w:rsidRDefault="00E53168" w:rsidP="002C6DA1">
      <w:pPr>
        <w:rPr>
          <w:ins w:id="25" w:author="Eli Gooch" w:date="2022-04-28T14:51:00Z"/>
          <w:rFonts w:ascii="Times New Roman" w:hAnsi="Times New Roman" w:cs="Times New Roman"/>
          <w:b/>
          <w:bCs/>
          <w:sz w:val="21"/>
          <w:szCs w:val="21"/>
        </w:rPr>
      </w:pPr>
    </w:p>
    <w:p w14:paraId="20A93CEF" w14:textId="1793705F" w:rsidR="00E53168" w:rsidRDefault="00E53168" w:rsidP="002C6DA1">
      <w:pPr>
        <w:rPr>
          <w:ins w:id="26" w:author="Eli Gooch" w:date="2022-04-28T14:51:00Z"/>
          <w:rFonts w:ascii="Times New Roman" w:hAnsi="Times New Roman" w:cs="Times New Roman"/>
          <w:b/>
          <w:bCs/>
          <w:sz w:val="21"/>
          <w:szCs w:val="21"/>
        </w:rPr>
      </w:pPr>
    </w:p>
    <w:p w14:paraId="0E4AB44C" w14:textId="62F37B88" w:rsidR="00E53168" w:rsidRDefault="00E53168" w:rsidP="002C6DA1">
      <w:pPr>
        <w:rPr>
          <w:ins w:id="27" w:author="Eli Gooch" w:date="2022-04-28T14:51:00Z"/>
          <w:rFonts w:ascii="Times New Roman" w:hAnsi="Times New Roman" w:cs="Times New Roman"/>
          <w:b/>
          <w:bCs/>
          <w:sz w:val="21"/>
          <w:szCs w:val="21"/>
        </w:rPr>
      </w:pPr>
    </w:p>
    <w:p w14:paraId="31D70BE4" w14:textId="24E30E6F" w:rsidR="00E53168" w:rsidRDefault="00E53168" w:rsidP="002C6DA1">
      <w:pPr>
        <w:rPr>
          <w:ins w:id="28" w:author="Eli Gooch" w:date="2022-04-28T14:51:00Z"/>
          <w:rFonts w:ascii="Times New Roman" w:hAnsi="Times New Roman" w:cs="Times New Roman"/>
          <w:b/>
          <w:bCs/>
          <w:sz w:val="21"/>
          <w:szCs w:val="21"/>
        </w:rPr>
      </w:pPr>
      <w:ins w:id="29" w:author="Eli Gooch" w:date="2022-04-28T14:51:00Z">
        <w:r>
          <w:rPr>
            <w:rFonts w:ascii="Times New Roman" w:hAnsi="Times New Roman" w:cs="Times New Roman"/>
            <w:b/>
            <w:bCs/>
            <w:sz w:val="21"/>
            <w:szCs w:val="21"/>
          </w:rPr>
          <w:t xml:space="preserve">Add relevant courses </w:t>
        </w:r>
      </w:ins>
    </w:p>
    <w:p w14:paraId="35AD850D" w14:textId="5CD61D8F" w:rsidR="00E53168" w:rsidRDefault="00E53168" w:rsidP="002C6DA1">
      <w:pPr>
        <w:rPr>
          <w:ins w:id="30" w:author="Eli Gooch" w:date="2022-04-28T14:51:00Z"/>
          <w:rFonts w:ascii="Times New Roman" w:hAnsi="Times New Roman" w:cs="Times New Roman"/>
          <w:b/>
          <w:bCs/>
          <w:sz w:val="21"/>
          <w:szCs w:val="21"/>
        </w:rPr>
      </w:pPr>
    </w:p>
    <w:p w14:paraId="1D38EEFD" w14:textId="36248A09" w:rsidR="00E53168" w:rsidRDefault="00E53168" w:rsidP="002C6DA1">
      <w:pPr>
        <w:rPr>
          <w:ins w:id="31" w:author="Eli Gooch" w:date="2022-04-28T14:51:00Z"/>
          <w:rFonts w:ascii="Times New Roman" w:hAnsi="Times New Roman" w:cs="Times New Roman"/>
          <w:b/>
          <w:bCs/>
          <w:sz w:val="21"/>
          <w:szCs w:val="21"/>
        </w:rPr>
      </w:pPr>
      <w:ins w:id="32" w:author="Eli Gooch" w:date="2022-04-28T14:51:00Z">
        <w:r>
          <w:rPr>
            <w:rFonts w:ascii="Times New Roman" w:hAnsi="Times New Roman" w:cs="Times New Roman"/>
            <w:b/>
            <w:bCs/>
            <w:sz w:val="21"/>
            <w:szCs w:val="21"/>
          </w:rPr>
          <w:t>Add Computer Skills at bottom</w:t>
        </w:r>
      </w:ins>
    </w:p>
    <w:p w14:paraId="32D04FA4" w14:textId="7C8C0E48" w:rsidR="00E53168" w:rsidRDefault="00E53168" w:rsidP="002C6DA1">
      <w:pPr>
        <w:rPr>
          <w:ins w:id="33" w:author="Eli Gooch" w:date="2022-04-28T14:51:00Z"/>
          <w:rFonts w:ascii="Times New Roman" w:hAnsi="Times New Roman" w:cs="Times New Roman"/>
          <w:b/>
          <w:bCs/>
          <w:sz w:val="21"/>
          <w:szCs w:val="21"/>
        </w:rPr>
      </w:pPr>
    </w:p>
    <w:p w14:paraId="240CD9D8" w14:textId="7A5520E4" w:rsidR="00E53168" w:rsidRDefault="00E53168" w:rsidP="002C6DA1">
      <w:pPr>
        <w:rPr>
          <w:ins w:id="34" w:author="Eli Gooch" w:date="2022-04-28T14:51:00Z"/>
          <w:rFonts w:ascii="Times New Roman" w:hAnsi="Times New Roman" w:cs="Times New Roman"/>
          <w:b/>
          <w:bCs/>
          <w:sz w:val="21"/>
          <w:szCs w:val="21"/>
        </w:rPr>
      </w:pPr>
      <w:ins w:id="35" w:author="Eli Gooch" w:date="2022-04-28T14:51:00Z">
        <w:r>
          <w:rPr>
            <w:rFonts w:ascii="Times New Roman" w:hAnsi="Times New Roman" w:cs="Times New Roman"/>
            <w:b/>
            <w:bCs/>
            <w:sz w:val="21"/>
            <w:szCs w:val="21"/>
          </w:rPr>
          <w:t>Page 12 of booklet</w:t>
        </w:r>
      </w:ins>
    </w:p>
    <w:p w14:paraId="2EDBC6FC" w14:textId="406D8AA3" w:rsidR="00E53168" w:rsidRDefault="00E53168" w:rsidP="002C6DA1">
      <w:pPr>
        <w:rPr>
          <w:ins w:id="36" w:author="Eli Gooch" w:date="2022-04-28T14:51:00Z"/>
          <w:rFonts w:ascii="Times New Roman" w:hAnsi="Times New Roman" w:cs="Times New Roman"/>
          <w:b/>
          <w:bCs/>
          <w:sz w:val="21"/>
          <w:szCs w:val="21"/>
        </w:rPr>
      </w:pPr>
    </w:p>
    <w:p w14:paraId="456C67EE" w14:textId="77777777" w:rsidR="00E53168" w:rsidRPr="00134198" w:rsidRDefault="00E53168" w:rsidP="002C6DA1">
      <w:pPr>
        <w:rPr>
          <w:rFonts w:ascii="Times New Roman" w:hAnsi="Times New Roman" w:cs="Times New Roman"/>
          <w:b/>
          <w:bCs/>
          <w:sz w:val="21"/>
          <w:szCs w:val="21"/>
        </w:rPr>
      </w:pPr>
    </w:p>
    <w:sectPr w:rsidR="00E53168" w:rsidRPr="00134198" w:rsidSect="00881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Eli Gooch" w:date="2022-04-21T19:37:00Z" w:initials="EG">
    <w:p w14:paraId="115E4A87" w14:textId="1D09DDFF" w:rsidR="006C54E2" w:rsidRDefault="006C54E2">
      <w:pPr>
        <w:pStyle w:val="CommentText"/>
      </w:pPr>
      <w:r>
        <w:rPr>
          <w:rStyle w:val="CommentReference"/>
        </w:rPr>
        <w:annotationRef/>
      </w:r>
      <w:r>
        <w:t>If you put the location for one thing, you have to put it for all</w:t>
      </w:r>
    </w:p>
  </w:comment>
  <w:comment w:id="9" w:author="Eli Gooch" w:date="2022-04-21T19:40:00Z" w:initials="EG">
    <w:p w14:paraId="0FD4D2D0" w14:textId="1DC6035E" w:rsidR="006C54E2" w:rsidRDefault="006C54E2">
      <w:pPr>
        <w:pStyle w:val="CommentText"/>
      </w:pPr>
      <w:r>
        <w:rPr>
          <w:rStyle w:val="CommentReference"/>
        </w:rPr>
        <w:annotationRef/>
      </w:r>
      <w:r>
        <w:t>Use a more action word</w:t>
      </w:r>
    </w:p>
  </w:comment>
  <w:comment w:id="10" w:author="Eli Gooch" w:date="2022-04-21T19:42:00Z" w:initials="EG">
    <w:p w14:paraId="3A65B698" w14:textId="30533E57" w:rsidR="006C54E2" w:rsidRDefault="006C54E2">
      <w:pPr>
        <w:pStyle w:val="CommentText"/>
      </w:pPr>
      <w:r>
        <w:rPr>
          <w:rStyle w:val="CommentReference"/>
        </w:rPr>
        <w:annotationRef/>
      </w:r>
      <w:r>
        <w:t xml:space="preserve">More description. More specific </w:t>
      </w:r>
    </w:p>
  </w:comment>
  <w:comment w:id="11" w:author="Eli Gooch" w:date="2022-04-21T19:40:00Z" w:initials="EG">
    <w:p w14:paraId="3D3A209B" w14:textId="5114880A" w:rsidR="006C54E2" w:rsidRDefault="006C54E2">
      <w:pPr>
        <w:pStyle w:val="CommentText"/>
      </w:pPr>
      <w:r>
        <w:rPr>
          <w:rStyle w:val="CommentReference"/>
        </w:rPr>
        <w:annotationRef/>
      </w:r>
      <w:r>
        <w:t xml:space="preserve">Consistency </w:t>
      </w:r>
    </w:p>
  </w:comment>
  <w:comment w:id="12" w:author="Eli Gooch" w:date="2022-04-21T19:39:00Z" w:initials="EG">
    <w:p w14:paraId="4D5B8792" w14:textId="77777777" w:rsidR="006C54E2" w:rsidRDefault="006C54E2">
      <w:pPr>
        <w:pStyle w:val="CommentText"/>
      </w:pPr>
      <w:r>
        <w:rPr>
          <w:rStyle w:val="CommentReference"/>
        </w:rPr>
        <w:annotationRef/>
      </w:r>
      <w:r>
        <w:t>Font size</w:t>
      </w:r>
    </w:p>
    <w:p w14:paraId="27D0294E" w14:textId="366EA277" w:rsidR="006C54E2" w:rsidRDefault="006C54E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15E4A87" w15:done="0"/>
  <w15:commentEx w15:paraId="0FD4D2D0" w15:done="0"/>
  <w15:commentEx w15:paraId="3A65B698" w15:done="0"/>
  <w15:commentEx w15:paraId="3D3A209B" w15:done="0"/>
  <w15:commentEx w15:paraId="27D029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60C310F" w16cex:dateUtc="2022-04-21T23:37:00Z"/>
  <w16cex:commentExtensible w16cex:durableId="260C31BD" w16cex:dateUtc="2022-04-21T23:40:00Z"/>
  <w16cex:commentExtensible w16cex:durableId="260C323B" w16cex:dateUtc="2022-04-21T23:42:00Z"/>
  <w16cex:commentExtensible w16cex:durableId="260C3199" w16cex:dateUtc="2022-04-21T23:40:00Z"/>
  <w16cex:commentExtensible w16cex:durableId="260C3189" w16cex:dateUtc="2022-04-21T23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5E4A87" w16cid:durableId="260C310F"/>
  <w16cid:commentId w16cid:paraId="0FD4D2D0" w16cid:durableId="260C31BD"/>
  <w16cid:commentId w16cid:paraId="3A65B698" w16cid:durableId="260C323B"/>
  <w16cid:commentId w16cid:paraId="3D3A209B" w16cid:durableId="260C3199"/>
  <w16cid:commentId w16cid:paraId="27D0294E" w16cid:durableId="260C31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93D77"/>
    <w:multiLevelType w:val="hybridMultilevel"/>
    <w:tmpl w:val="6E5886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9E5DC0"/>
    <w:multiLevelType w:val="hybridMultilevel"/>
    <w:tmpl w:val="CE1E0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76E39"/>
    <w:multiLevelType w:val="hybridMultilevel"/>
    <w:tmpl w:val="B0984B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802525"/>
    <w:multiLevelType w:val="hybridMultilevel"/>
    <w:tmpl w:val="929610DA"/>
    <w:lvl w:ilvl="0" w:tplc="6DDAB84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30F15"/>
    <w:multiLevelType w:val="hybridMultilevel"/>
    <w:tmpl w:val="8D8E1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532958"/>
    <w:multiLevelType w:val="hybridMultilevel"/>
    <w:tmpl w:val="89FC0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8B5026"/>
    <w:multiLevelType w:val="hybridMultilevel"/>
    <w:tmpl w:val="ECF62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6508C"/>
    <w:multiLevelType w:val="hybridMultilevel"/>
    <w:tmpl w:val="7CB81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2BD1FEA"/>
    <w:multiLevelType w:val="hybridMultilevel"/>
    <w:tmpl w:val="FDD68F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6334B77"/>
    <w:multiLevelType w:val="hybridMultilevel"/>
    <w:tmpl w:val="B30C5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BBD4A8D"/>
    <w:multiLevelType w:val="hybridMultilevel"/>
    <w:tmpl w:val="8F040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7"/>
  </w:num>
  <w:num w:numId="6">
    <w:abstractNumId w:val="4"/>
  </w:num>
  <w:num w:numId="7">
    <w:abstractNumId w:val="10"/>
  </w:num>
  <w:num w:numId="8">
    <w:abstractNumId w:val="0"/>
  </w:num>
  <w:num w:numId="9">
    <w:abstractNumId w:val="1"/>
  </w:num>
  <w:num w:numId="10">
    <w:abstractNumId w:val="6"/>
  </w:num>
  <w:num w:numId="1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li Gooch">
    <w15:presenceInfo w15:providerId="AD" w15:userId="S::eli.gooch@centre.edu::a30c907b-6cb9-4610-9700-b40ca585f4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98"/>
    <w:rsid w:val="00134198"/>
    <w:rsid w:val="001F1B4C"/>
    <w:rsid w:val="002C6DA1"/>
    <w:rsid w:val="003A1E53"/>
    <w:rsid w:val="003D6868"/>
    <w:rsid w:val="00497818"/>
    <w:rsid w:val="004F72D4"/>
    <w:rsid w:val="006738DD"/>
    <w:rsid w:val="006C54E2"/>
    <w:rsid w:val="006E4CAA"/>
    <w:rsid w:val="00747659"/>
    <w:rsid w:val="007922C4"/>
    <w:rsid w:val="00870A9C"/>
    <w:rsid w:val="00881BC0"/>
    <w:rsid w:val="00896EAA"/>
    <w:rsid w:val="009E5BF6"/>
    <w:rsid w:val="00A04CE5"/>
    <w:rsid w:val="00BC767C"/>
    <w:rsid w:val="00E4713A"/>
    <w:rsid w:val="00E53168"/>
    <w:rsid w:val="00EE4C16"/>
    <w:rsid w:val="00F037FC"/>
    <w:rsid w:val="00F9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694F9"/>
  <w15:chartTrackingRefBased/>
  <w15:docId w15:val="{60029A01-841E-D640-9D0E-2F3AFEA1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1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1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34198"/>
    <w:pPr>
      <w:spacing w:line="259" w:lineRule="auto"/>
      <w:ind w:left="720"/>
      <w:contextualSpacing/>
    </w:pPr>
    <w:rPr>
      <w:sz w:val="20"/>
      <w:szCs w:val="20"/>
    </w:rPr>
  </w:style>
  <w:style w:type="table" w:styleId="TableGrid">
    <w:name w:val="Table Grid"/>
    <w:basedOn w:val="TableNormal"/>
    <w:uiPriority w:val="39"/>
    <w:rsid w:val="00134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C6DA1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6C54E2"/>
  </w:style>
  <w:style w:type="character" w:styleId="CommentReference">
    <w:name w:val="annotation reference"/>
    <w:basedOn w:val="DefaultParagraphFont"/>
    <w:uiPriority w:val="99"/>
    <w:semiHidden/>
    <w:unhideWhenUsed/>
    <w:rsid w:val="006C54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54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54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5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54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mailto:eli.gooch@centre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Gooch</dc:creator>
  <cp:keywords/>
  <dc:description/>
  <cp:lastModifiedBy>Eli Gooch</cp:lastModifiedBy>
  <cp:revision>6</cp:revision>
  <dcterms:created xsi:type="dcterms:W3CDTF">2022-04-01T08:10:00Z</dcterms:created>
  <dcterms:modified xsi:type="dcterms:W3CDTF">2022-04-29T15:32:00Z</dcterms:modified>
</cp:coreProperties>
</file>